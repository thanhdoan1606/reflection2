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C893C4F" w:rsidR="004E18BB" w:rsidRDefault="00000000">
      <w:pPr>
        <w:pStyle w:val="Title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Khóa học/Bài học: </w:t>
      </w:r>
      <w:r w:rsidR="003A764B">
        <w:rPr>
          <w:rFonts w:ascii="Montserrat" w:eastAsia="Montserrat" w:hAnsi="Montserrat" w:cs="Montserrat"/>
        </w:rPr>
        <w:t>Git</w:t>
      </w:r>
    </w:p>
    <w:p w14:paraId="00000002" w14:textId="77777777" w:rsidR="004E18BB" w:rsidRDefault="00000000">
      <w:pPr>
        <w:jc w:val="both"/>
        <w:rPr>
          <w:rFonts w:ascii="Montserrat" w:eastAsia="Montserrat" w:hAnsi="Montserrat" w:cs="Montserrat"/>
        </w:rPr>
      </w:pPr>
      <w:sdt>
        <w:sdtPr>
          <w:tag w:val="goog_rdk_1"/>
          <w:id w:val="-227766774"/>
        </w:sdtPr>
        <w:sdtContent>
          <w:ins w:id="0" w:author="Pozo Nguyễn" w:date="2023-01-31T08:21:00Z">
            <w:r>
              <w:rPr>
                <w:rFonts w:ascii="Montserrat" w:eastAsia="Montserrat" w:hAnsi="Montserrat" w:cs="Montserrat"/>
              </w:rPr>
              <w:t>Nguyễn Thanh Phong</w:t>
            </w:r>
          </w:ins>
        </w:sdtContent>
      </w:sdt>
      <w:sdt>
        <w:sdtPr>
          <w:tag w:val="goog_rdk_2"/>
          <w:id w:val="1930388503"/>
        </w:sdtPr>
        <w:sdtContent>
          <w:del w:id="1" w:author="Pozo Nguyễn" w:date="2023-01-31T08:21:00Z">
            <w:r>
              <w:rPr>
                <w:rFonts w:ascii="Montserrat" w:eastAsia="Montserrat" w:hAnsi="Montserrat" w:cs="Montserrat"/>
              </w:rPr>
              <w:delText>&lt;Họ-tên</w:delText>
            </w:r>
          </w:del>
        </w:sdtContent>
      </w:sdt>
      <w:r>
        <w:rPr>
          <w:rFonts w:ascii="Montserrat" w:eastAsia="Montserrat" w:hAnsi="Montserrat" w:cs="Montserrat"/>
        </w:rPr>
        <w:t>&gt;</w:t>
      </w:r>
    </w:p>
    <w:p w14:paraId="00000003" w14:textId="77777777" w:rsidR="004E18BB" w:rsidRDefault="00000000">
      <w:pPr>
        <w:pStyle w:val="Heading1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Những điểm chính yếu trong khóa học (tập trung vào ý tưởng, khái niệm thay vì từng dữ liệu đơn lẻ) là gì?</w:t>
      </w:r>
    </w:p>
    <w:p w14:paraId="28E95A0B" w14:textId="77777777" w:rsidR="003A764B" w:rsidRPr="0008424D" w:rsidRDefault="003A764B">
      <w:pPr>
        <w:jc w:val="both"/>
        <w:rPr>
          <w:rFonts w:ascii="Montserrat" w:eastAsia="Montserrat" w:hAnsi="Montserrat" w:cs="Montserrat"/>
          <w:sz w:val="28"/>
          <w:szCs w:val="28"/>
        </w:rPr>
      </w:pPr>
      <w:r w:rsidRPr="0008424D">
        <w:rPr>
          <w:rFonts w:ascii="Montserrat" w:eastAsia="Montserrat" w:hAnsi="Montserrat" w:cs="Montserrat"/>
          <w:sz w:val="28"/>
          <w:szCs w:val="28"/>
        </w:rPr>
        <w:t xml:space="preserve">Nắm được về Git : </w:t>
      </w:r>
    </w:p>
    <w:p w14:paraId="00000004" w14:textId="265BA3BC" w:rsidR="004E18BB" w:rsidRPr="0008424D" w:rsidRDefault="003A764B">
      <w:pPr>
        <w:jc w:val="both"/>
        <w:rPr>
          <w:rFonts w:ascii="Montserrat" w:eastAsia="Montserrat" w:hAnsi="Montserrat" w:cs="Montserrat"/>
          <w:sz w:val="28"/>
          <w:szCs w:val="28"/>
        </w:rPr>
      </w:pPr>
      <w:r w:rsidRPr="0008424D">
        <w:rPr>
          <w:rFonts w:ascii="Montserrat" w:eastAsia="Montserrat" w:hAnsi="Montserrat" w:cs="Montserrat"/>
          <w:sz w:val="28"/>
          <w:szCs w:val="28"/>
        </w:rPr>
        <w:t>+ ) Khái niệm : git là một phần mềm quản lý dữ liệu phân tán , gibhub và giblab là các kho dữ liệu cho phép người dùng sử dụng để tải xuống hoặc đưa dữ liệu lên</w:t>
      </w:r>
      <w:r w:rsidR="00000000" w:rsidRPr="0008424D">
        <w:rPr>
          <w:rFonts w:ascii="Montserrat" w:eastAsia="Montserrat" w:hAnsi="Montserrat" w:cs="Montserrat"/>
          <w:sz w:val="28"/>
          <w:szCs w:val="28"/>
        </w:rPr>
        <w:t xml:space="preserve"> </w:t>
      </w:r>
    </w:p>
    <w:p w14:paraId="24A525D6" w14:textId="7D7B6027" w:rsidR="003A764B" w:rsidRPr="0008424D" w:rsidRDefault="003A764B">
      <w:pPr>
        <w:jc w:val="both"/>
        <w:rPr>
          <w:rFonts w:ascii="Montserrat" w:eastAsia="Montserrat" w:hAnsi="Montserrat" w:cs="Montserrat"/>
          <w:sz w:val="28"/>
          <w:szCs w:val="28"/>
        </w:rPr>
      </w:pPr>
      <w:r w:rsidRPr="0008424D">
        <w:rPr>
          <w:rFonts w:ascii="Montserrat" w:eastAsia="Montserrat" w:hAnsi="Montserrat" w:cs="Montserrat"/>
          <w:sz w:val="28"/>
          <w:szCs w:val="28"/>
        </w:rPr>
        <w:t>+ ) Git được sử dụng trong các dự án , giúp việc quản lý và sửa đổi code dễ dàng hơn</w:t>
      </w:r>
    </w:p>
    <w:p w14:paraId="00000005" w14:textId="77777777" w:rsidR="004E18BB" w:rsidRDefault="004E18BB">
      <w:pPr>
        <w:jc w:val="both"/>
        <w:rPr>
          <w:rFonts w:ascii="Montserrat" w:eastAsia="Montserrat" w:hAnsi="Montserrat" w:cs="Montserrat"/>
        </w:rPr>
      </w:pPr>
    </w:p>
    <w:p w14:paraId="00000006" w14:textId="0124A318" w:rsidR="004E18BB" w:rsidRDefault="00000000">
      <w:pPr>
        <w:pStyle w:val="Heading1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Bạn thích nhất, ấn tượng nhất với nội dung nào? </w:t>
      </w:r>
    </w:p>
    <w:p w14:paraId="75918AFC" w14:textId="4CE40D4E" w:rsidR="003A764B" w:rsidRDefault="003A764B" w:rsidP="003A764B"/>
    <w:p w14:paraId="63DF53CF" w14:textId="1AA58E70" w:rsidR="0008424D" w:rsidRPr="0008424D" w:rsidRDefault="0008424D" w:rsidP="003A764B">
      <w:pPr>
        <w:rPr>
          <w:sz w:val="28"/>
          <w:szCs w:val="28"/>
        </w:rPr>
      </w:pPr>
      <w:r>
        <w:rPr>
          <w:sz w:val="28"/>
          <w:szCs w:val="28"/>
        </w:rPr>
        <w:t xml:space="preserve">Em ấn tượng nhất với việc được thực hành sử dụng các câu lệnh của git để tạo và sửa đổi các dự án </w:t>
      </w:r>
    </w:p>
    <w:p w14:paraId="1FF3E3FC" w14:textId="6CA5B8D7" w:rsidR="0008424D" w:rsidRPr="003A764B" w:rsidRDefault="0008424D" w:rsidP="003A764B"/>
    <w:p w14:paraId="00000007" w14:textId="77777777" w:rsidR="004E18BB" w:rsidRDefault="00000000">
      <w:pPr>
        <w:pStyle w:val="Heading1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Mọi thứ có rõ ràng với bạn không? Còn điều gì khiến bạn cảm thấy khó hiểu? Có điều gì đáng nghi vấn không?</w:t>
      </w:r>
    </w:p>
    <w:p w14:paraId="00000008" w14:textId="5C561589" w:rsidR="004E18BB" w:rsidRDefault="004E18BB">
      <w:pPr>
        <w:jc w:val="both"/>
        <w:rPr>
          <w:rFonts w:ascii="Montserrat" w:eastAsia="Montserrat" w:hAnsi="Montserrat" w:cs="Montserrat"/>
        </w:rPr>
      </w:pPr>
    </w:p>
    <w:p w14:paraId="6D85011C" w14:textId="434993DC" w:rsidR="0008424D" w:rsidRPr="0008424D" w:rsidRDefault="0008424D">
      <w:pPr>
        <w:jc w:val="both"/>
        <w:rPr>
          <w:rFonts w:ascii="Montserrat" w:eastAsia="Montserrat" w:hAnsi="Montserrat" w:cs="Montserrat"/>
          <w:sz w:val="28"/>
          <w:szCs w:val="28"/>
        </w:rPr>
      </w:pPr>
      <w:r w:rsidRPr="0008424D">
        <w:rPr>
          <w:rFonts w:ascii="Montserrat" w:eastAsia="Montserrat" w:hAnsi="Montserrat" w:cs="Montserrat"/>
          <w:sz w:val="28"/>
          <w:szCs w:val="28"/>
        </w:rPr>
        <w:t>Không có</w:t>
      </w:r>
    </w:p>
    <w:p w14:paraId="00000009" w14:textId="77777777" w:rsidR="004E18BB" w:rsidRDefault="00000000">
      <w:pPr>
        <w:pStyle w:val="Heading1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Điều gì là mới mẻ đối với bạn? Nó có khiến bạn thay đổi cách nghĩ về việc gì đó từ trước tới nay hay không? </w:t>
      </w:r>
    </w:p>
    <w:p w14:paraId="0000000A" w14:textId="3C38F344" w:rsidR="004E18BB" w:rsidRDefault="004E18BB">
      <w:pPr>
        <w:jc w:val="both"/>
        <w:rPr>
          <w:rFonts w:ascii="Montserrat" w:eastAsia="Montserrat" w:hAnsi="Montserrat" w:cs="Montserrat"/>
        </w:rPr>
      </w:pPr>
    </w:p>
    <w:p w14:paraId="6FD943FA" w14:textId="1A2E5606" w:rsidR="0008424D" w:rsidRDefault="0008424D">
      <w:pPr>
        <w:jc w:val="both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Việc học lập trình là điều mới mẻ nhất đối với em , vậy nên em nghĩ càng học sẽ càng có nhiều điều thú vị và nó sẽ thay đổi nhiều về cách nghĩ , cách tư duy vấn đề của bản thân</w:t>
      </w:r>
    </w:p>
    <w:p w14:paraId="7EA6D900" w14:textId="77777777" w:rsidR="0008424D" w:rsidRPr="0008424D" w:rsidRDefault="0008424D">
      <w:pPr>
        <w:jc w:val="both"/>
        <w:rPr>
          <w:rFonts w:ascii="Montserrat" w:eastAsia="Montserrat" w:hAnsi="Montserrat" w:cs="Montserrat"/>
          <w:sz w:val="28"/>
          <w:szCs w:val="28"/>
        </w:rPr>
      </w:pPr>
    </w:p>
    <w:p w14:paraId="635659CF" w14:textId="1DE5A374" w:rsidR="0008424D" w:rsidRDefault="00000000" w:rsidP="0008424D">
      <w:pPr>
        <w:pStyle w:val="Heading1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lastRenderedPageBreak/>
        <w:t>Bạn sẽ tìm hiểu thêm về chủ đề này?</w:t>
      </w:r>
    </w:p>
    <w:p w14:paraId="0DBC5217" w14:textId="176EF3EB" w:rsidR="0008424D" w:rsidRPr="0008424D" w:rsidRDefault="0008424D" w:rsidP="0008424D">
      <w:pPr>
        <w:rPr>
          <w:sz w:val="28"/>
          <w:szCs w:val="28"/>
        </w:rPr>
      </w:pPr>
      <w:r>
        <w:rPr>
          <w:sz w:val="28"/>
          <w:szCs w:val="28"/>
        </w:rPr>
        <w:t>Em sẽ tìm hiểu thêm</w:t>
      </w:r>
    </w:p>
    <w:p w14:paraId="4BE589DD" w14:textId="77777777" w:rsidR="0008424D" w:rsidRPr="0008424D" w:rsidRDefault="0008424D">
      <w:pPr>
        <w:jc w:val="both"/>
        <w:rPr>
          <w:rFonts w:ascii="Montserrat" w:eastAsia="Montserrat" w:hAnsi="Montserrat" w:cs="Montserrat"/>
          <w:sz w:val="28"/>
          <w:szCs w:val="28"/>
        </w:rPr>
      </w:pPr>
    </w:p>
    <w:p w14:paraId="0000000D" w14:textId="16904242" w:rsidR="004E18BB" w:rsidRDefault="00000000">
      <w:pPr>
        <w:pStyle w:val="Heading1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Mô tả ít nhất một mối liên hệ và trải nghiệm cá nhân giữa những gì bạn học được và những gì bên ngoài đời sống: </w:t>
      </w:r>
    </w:p>
    <w:p w14:paraId="374AA72F" w14:textId="72DE2730" w:rsidR="0008424D" w:rsidRPr="0008424D" w:rsidRDefault="0008424D" w:rsidP="0008424D">
      <w:pPr>
        <w:rPr>
          <w:sz w:val="28"/>
          <w:szCs w:val="28"/>
        </w:rPr>
      </w:pPr>
      <w:r>
        <w:rPr>
          <w:sz w:val="28"/>
          <w:szCs w:val="28"/>
        </w:rPr>
        <w:t>Tạm thời chưa có</w:t>
      </w:r>
    </w:p>
    <w:p w14:paraId="0000000E" w14:textId="77777777" w:rsidR="004E18BB" w:rsidRDefault="004E18BB">
      <w:pPr>
        <w:jc w:val="both"/>
        <w:rPr>
          <w:rFonts w:ascii="Montserrat" w:eastAsia="Montserrat" w:hAnsi="Montserrat" w:cs="Montserrat"/>
        </w:rPr>
      </w:pPr>
    </w:p>
    <w:p w14:paraId="0000000F" w14:textId="4F9256F2" w:rsidR="004E18BB" w:rsidRDefault="00000000">
      <w:pPr>
        <w:pStyle w:val="Heading1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Bạn định vận dụng điều gì vào thực tiễn? </w:t>
      </w:r>
    </w:p>
    <w:p w14:paraId="3C1E5B27" w14:textId="416A3C18" w:rsidR="0008424D" w:rsidRPr="0008424D" w:rsidRDefault="0008424D" w:rsidP="0008424D">
      <w:pPr>
        <w:rPr>
          <w:sz w:val="28"/>
          <w:szCs w:val="28"/>
        </w:rPr>
      </w:pPr>
      <w:r>
        <w:rPr>
          <w:sz w:val="28"/>
          <w:szCs w:val="28"/>
        </w:rPr>
        <w:t>Tạm thời chưa có</w:t>
      </w:r>
    </w:p>
    <w:p w14:paraId="00000010" w14:textId="77777777" w:rsidR="004E18BB" w:rsidRDefault="004E18BB">
      <w:pPr>
        <w:jc w:val="both"/>
        <w:rPr>
          <w:rFonts w:ascii="Montserrat" w:eastAsia="Montserrat" w:hAnsi="Montserrat" w:cs="Montserrat"/>
        </w:rPr>
      </w:pPr>
    </w:p>
    <w:sectPr w:rsidR="004E18B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4B56F" w14:textId="77777777" w:rsidR="000217E4" w:rsidRDefault="000217E4">
      <w:pPr>
        <w:spacing w:after="0" w:line="240" w:lineRule="auto"/>
      </w:pPr>
      <w:r>
        <w:separator/>
      </w:r>
    </w:p>
  </w:endnote>
  <w:endnote w:type="continuationSeparator" w:id="0">
    <w:p w14:paraId="6066C460" w14:textId="77777777" w:rsidR="000217E4" w:rsidRDefault="00021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3" w14:textId="6DE0EF9E" w:rsidR="004E18B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A764B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14:paraId="00000014" w14:textId="77777777" w:rsidR="004E18BB" w:rsidRDefault="004E18B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BE968" w14:textId="77777777" w:rsidR="000217E4" w:rsidRDefault="000217E4">
      <w:pPr>
        <w:spacing w:after="0" w:line="240" w:lineRule="auto"/>
      </w:pPr>
      <w:r>
        <w:separator/>
      </w:r>
    </w:p>
  </w:footnote>
  <w:footnote w:type="continuationSeparator" w:id="0">
    <w:p w14:paraId="1C972CCC" w14:textId="77777777" w:rsidR="000217E4" w:rsidRDefault="00021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1" w14:textId="77777777" w:rsidR="004E18B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i/>
        <w:color w:val="000000"/>
      </w:rPr>
    </w:pPr>
    <w:r>
      <w:rPr>
        <w:i/>
      </w:rPr>
      <w:t>Owl Education</w:t>
    </w:r>
    <w:r>
      <w:rPr>
        <w:i/>
        <w:color w:val="000000"/>
      </w:rPr>
      <w:t>/Microlearning Reflection</w:t>
    </w:r>
  </w:p>
  <w:p w14:paraId="00000012" w14:textId="77777777" w:rsidR="004E18BB" w:rsidRDefault="004E18B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8BB"/>
    <w:rsid w:val="000217E4"/>
    <w:rsid w:val="0008424D"/>
    <w:rsid w:val="003A764B"/>
    <w:rsid w:val="004E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768F7"/>
  <w15:docId w15:val="{9424B60A-B026-4880-B33C-17D22B8AE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B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0B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50B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56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917"/>
  </w:style>
  <w:style w:type="paragraph" w:styleId="Footer">
    <w:name w:val="footer"/>
    <w:basedOn w:val="Normal"/>
    <w:link w:val="FooterChar"/>
    <w:uiPriority w:val="99"/>
    <w:unhideWhenUsed/>
    <w:rsid w:val="00456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917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XubLfdAggJw9KiZQRqxZ7vNQR2Q==">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a509</dc:creator>
  <cp:lastModifiedBy>ADMIN</cp:lastModifiedBy>
  <cp:revision>2</cp:revision>
  <dcterms:created xsi:type="dcterms:W3CDTF">2021-05-13T02:34:00Z</dcterms:created>
  <dcterms:modified xsi:type="dcterms:W3CDTF">2023-01-31T18:52:00Z</dcterms:modified>
</cp:coreProperties>
</file>